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CC" w:rsidRDefault="001A01AA">
      <w:pPr>
        <w:jc w:val="center"/>
        <w:rPr>
          <w:ins w:id="0" w:author="Microsoft Office User" w:date="2019-10-17T08:52:00Z"/>
          <w:b/>
          <w:bCs/>
        </w:rPr>
      </w:pPr>
      <w:r>
        <w:rPr>
          <w:b/>
          <w:bCs/>
        </w:rPr>
        <w:t>Inter-Party Avalanche Incidents: a model and a conversation</w:t>
      </w:r>
    </w:p>
    <w:p w:rsidR="007C3F49" w:rsidRDefault="007C3F49">
      <w:pPr>
        <w:jc w:val="center"/>
        <w:rPr>
          <w:ins w:id="1" w:author="Microsoft Office User" w:date="2019-10-17T08:52:00Z"/>
          <w:b/>
          <w:bCs/>
        </w:rPr>
      </w:pPr>
    </w:p>
    <w:p w:rsidR="007C3F49" w:rsidRPr="007C3F49" w:rsidRDefault="007C3F49">
      <w:pPr>
        <w:jc w:val="center"/>
        <w:rPr>
          <w:bCs/>
          <w:rPrChange w:id="2" w:author="Microsoft Office User" w:date="2019-10-17T08:52:00Z">
            <w:rPr>
              <w:b/>
              <w:bCs/>
            </w:rPr>
          </w:rPrChange>
        </w:rPr>
      </w:pPr>
      <w:ins w:id="3" w:author="Microsoft Office User" w:date="2019-10-17T08:52:00Z">
        <w:r>
          <w:rPr>
            <w:bCs/>
          </w:rPr>
          <w:t xml:space="preserve">By Charlie </w:t>
        </w:r>
        <w:commentRangeStart w:id="4"/>
        <w:r>
          <w:rPr>
            <w:bCs/>
          </w:rPr>
          <w:t>Hagedorn</w:t>
        </w:r>
      </w:ins>
      <w:commentRangeEnd w:id="4"/>
      <w:ins w:id="5" w:author="Microsoft Office User" w:date="2019-10-17T08:53:00Z">
        <w:r w:rsidR="007E3257">
          <w:rPr>
            <w:rStyle w:val="CommentReference"/>
            <w:rFonts w:cs="Mangal"/>
          </w:rPr>
          <w:commentReference w:id="4"/>
        </w:r>
      </w:ins>
    </w:p>
    <w:p w:rsidR="000822CC" w:rsidRDefault="000822CC"/>
    <w:p w:rsidR="000822CC" w:rsidRDefault="001A01AA">
      <w:r>
        <w:t>Inter-party avalanche incidents: Do they happen? What can we learn about them?</w:t>
      </w:r>
    </w:p>
    <w:p w:rsidR="000822CC" w:rsidRDefault="000822CC"/>
    <w:p w:rsidR="000822CC" w:rsidRDefault="001A01AA">
      <w:r>
        <w:t>First: Yes. Inter-party incidents happen. Since 2001, at least seven people have died in North American avalanches</w:t>
      </w:r>
      <w:r>
        <w:t xml:space="preserve"> triggered by another party.</w:t>
      </w:r>
    </w:p>
    <w:p w:rsidR="000822CC" w:rsidRDefault="000822CC"/>
    <w:p w:rsidR="000822CC" w:rsidRDefault="001A01AA">
      <w:r>
        <w:t xml:space="preserve">Second: A simple model for inter-party incidents suggests that the rate of inter-party incidents may grow like the density of parties </w:t>
      </w:r>
      <w:r>
        <w:rPr>
          <w:u w:val="single"/>
        </w:rPr>
        <w:t>squared</w:t>
      </w:r>
      <w:r>
        <w:t xml:space="preserve"> and that the inter-party incident rate is proportional to avalanche size. As a rule-</w:t>
      </w:r>
      <w:r>
        <w:t>of-thumb, inter-party incidents have happened when there was more than one party per twenty avalanche-areas.</w:t>
      </w:r>
      <w:ins w:id="6" w:author="Microsoft Office User" w:date="2019-10-17T08:55:00Z">
        <w:r w:rsidR="007E3257">
          <w:t xml:space="preserve"> See definitions below.</w:t>
        </w:r>
      </w:ins>
    </w:p>
    <w:p w:rsidR="000822CC" w:rsidRDefault="000822CC"/>
    <w:p w:rsidR="000822CC" w:rsidRDefault="001A01AA">
      <w:r>
        <w:tab/>
        <w:t>A possibl</w:t>
      </w:r>
      <w:ins w:id="7" w:author="Microsoft Office User" w:date="2019-10-17T08:53:00Z">
        <w:r w:rsidR="007E3257">
          <w:t>e</w:t>
        </w:r>
      </w:ins>
      <w:del w:id="8" w:author="Microsoft Office User" w:date="2019-10-17T08:53:00Z">
        <w:r w:rsidDel="007E3257">
          <w:delText>y</w:delText>
        </w:r>
      </w:del>
      <w:ins w:id="9" w:author="Microsoft Office User" w:date="2019-10-17T08:53:00Z">
        <w:r w:rsidR="007E3257">
          <w:t xml:space="preserve"> </w:t>
        </w:r>
      </w:ins>
      <w:del w:id="10" w:author="Microsoft Office User" w:date="2019-10-17T08:53:00Z">
        <w:r w:rsidDel="007E3257">
          <w:delText>-</w:delText>
        </w:r>
      </w:del>
      <w:r>
        <w:t>inter-party incident in December 2015 drew me deep into this subject. As the number of people entering the winter backcountry of the C</w:t>
      </w:r>
      <w:r>
        <w:t xml:space="preserve">ascades continues to grow, I wondered how the rate of inter-party incidents might grow. That exploration led to a paper: </w:t>
      </w:r>
      <w:r>
        <w:rPr>
          <w:i/>
          <w:iCs/>
        </w:rPr>
        <w:t xml:space="preserve">Inter-Party Avalanche Incidents May Increase </w:t>
      </w:r>
      <w:proofErr w:type="spellStart"/>
      <w:r>
        <w:rPr>
          <w:i/>
          <w:iCs/>
        </w:rPr>
        <w:t>Quadratically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With</w:t>
      </w:r>
      <w:proofErr w:type="gramEnd"/>
      <w:r>
        <w:rPr>
          <w:i/>
          <w:iCs/>
        </w:rPr>
        <w:t xml:space="preserve"> Party Density</w:t>
      </w:r>
      <w:r>
        <w:t>. The paper is written for you – this article is the movie</w:t>
      </w:r>
      <w:r>
        <w:t>-trailer to pique your interest in reading the real thing.</w:t>
      </w:r>
    </w:p>
    <w:p w:rsidR="000822CC" w:rsidRDefault="000822CC"/>
    <w:p w:rsidR="000822CC" w:rsidRDefault="001A01AA">
      <w:pPr>
        <w:rPr>
          <w:b/>
          <w:bCs/>
        </w:rPr>
      </w:pPr>
      <w:r>
        <w:rPr>
          <w:b/>
          <w:bCs/>
        </w:rPr>
        <w:t>A model:</w:t>
      </w:r>
    </w:p>
    <w:p w:rsidR="000822CC" w:rsidRDefault="000822CC"/>
    <w:p w:rsidR="000822CC" w:rsidRDefault="001A01AA">
      <w:r>
        <w:t>The paper constructs a simple model as a foundation for a conversation about inter-party incidents. The model has the simplest of beginnings – the assumption that the rate (</w:t>
      </w:r>
      <w:proofErr w:type="spellStart"/>
      <w:r>
        <w:rPr>
          <w:i/>
          <w:iCs/>
        </w:rPr>
        <w:t>R</w:t>
      </w:r>
      <w:r>
        <w:rPr>
          <w:vertAlign w:val="subscript"/>
        </w:rPr>
        <w:t>single</w:t>
      </w:r>
      <w:proofErr w:type="spellEnd"/>
      <w:r>
        <w:rPr>
          <w:vertAlign w:val="subscript"/>
        </w:rPr>
        <w:t>-party</w:t>
      </w:r>
      <w:r>
        <w:t>) at which parties trigger avalanches is proportional to the number of parties (</w:t>
      </w:r>
      <w:proofErr w:type="spellStart"/>
      <w:r>
        <w:rPr>
          <w:i/>
          <w:iCs/>
        </w:rPr>
        <w:t>N</w:t>
      </w:r>
      <w:r>
        <w:rPr>
          <w:vertAlign w:val="subscript"/>
        </w:rPr>
        <w:t>parties</w:t>
      </w:r>
      <w:proofErr w:type="spellEnd"/>
      <w:r>
        <w:t xml:space="preserve">) in an area </w:t>
      </w:r>
      <w:r>
        <w:rPr>
          <w:i/>
          <w:iCs/>
        </w:rPr>
        <w:t>A</w:t>
      </w:r>
      <w:r>
        <w:t>.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single-party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parties</m:t>
              </m:r>
            </m:sub>
          </m:sSub>
        </m:oMath>
      </m:oMathPara>
    </w:p>
    <w:p w:rsidR="000822CC" w:rsidRDefault="000822CC"/>
    <w:p w:rsidR="000822CC" w:rsidRDefault="001A01AA">
      <w:r>
        <w:t xml:space="preserve">It is convenient (trust me) to switch to a notion of party densities,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parties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: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single-party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part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822CC" w:rsidRDefault="000822CC"/>
    <w:p w:rsidR="000822CC" w:rsidRDefault="001A01AA">
      <w:r>
        <w:tab/>
        <w:t xml:space="preserve">An inter-party incident requires two events: First, a single party must trigger an avalanche and second, at least one other party must be unlucky enough to be within the avalanche, with area </w:t>
      </w:r>
      <w:proofErr w:type="spellStart"/>
      <w:proofErr w:type="gramStart"/>
      <w:r>
        <w:rPr>
          <w:i/>
          <w:iCs/>
        </w:rPr>
        <w:t>A</w:t>
      </w:r>
      <w:r>
        <w:rPr>
          <w:vertAlign w:val="subscript"/>
        </w:rPr>
        <w:t>avalanche</w:t>
      </w:r>
      <w:proofErr w:type="spellEnd"/>
      <w:r>
        <w:rPr>
          <w:vertAlign w:val="subscript"/>
        </w:rPr>
        <w:t xml:space="preserve"> </w:t>
      </w:r>
      <w:r>
        <w:t>.</w:t>
      </w:r>
      <w:proofErr w:type="gramEnd"/>
      <w:r>
        <w:t xml:space="preserve">  We’ve handled the first with </w:t>
      </w:r>
      <w:proofErr w:type="spellStart"/>
      <w:r>
        <w:rPr>
          <w:i/>
          <w:iCs/>
        </w:rPr>
        <w:t>R</w:t>
      </w:r>
      <w:r>
        <w:rPr>
          <w:vertAlign w:val="subscript"/>
        </w:rPr>
        <w:t>single</w:t>
      </w:r>
      <w:proofErr w:type="spellEnd"/>
      <w:r>
        <w:rPr>
          <w:vertAlign w:val="subscript"/>
        </w:rPr>
        <w:t>-party</w:t>
      </w:r>
      <w:r>
        <w:t xml:space="preserve">. If </w:t>
      </w:r>
      <w:r>
        <w:t xml:space="preserve">we assume parties are uniformly-likely to be anywhere in our area, then the probability that at least one is struck by an avalanche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parties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avalanche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, so 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inter-party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single-party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parties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avalanche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822CC" w:rsidRDefault="000822CC"/>
    <w:p w:rsidR="000822CC" w:rsidRDefault="001A01AA">
      <w:r>
        <w:t>For simplicity (the qualitative conc</w:t>
      </w:r>
      <w:r>
        <w:t xml:space="preserve">lusions are the same), we’ll approximate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parties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as </w:t>
      </w:r>
      <w:proofErr w:type="spellStart"/>
      <w:r>
        <w:rPr>
          <w:i/>
          <w:iCs/>
        </w:rPr>
        <w:t>N</w:t>
      </w:r>
      <w:r>
        <w:rPr>
          <w:vertAlign w:val="subscript"/>
        </w:rPr>
        <w:t>parties</w:t>
      </w:r>
      <w:proofErr w:type="spellEnd"/>
      <w:r>
        <w:rPr>
          <w:vertAlign w:val="subscript"/>
        </w:rPr>
        <w:t xml:space="preserve"> </w:t>
      </w:r>
      <w:r>
        <w:t>and switch to densities again.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inter-party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party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avalanche</m:t>
              </m:r>
            </m:sub>
          </m:sSub>
        </m:oMath>
      </m:oMathPara>
    </w:p>
    <w:p w:rsidR="000822CC" w:rsidRDefault="000822CC"/>
    <w:p w:rsidR="000822CC" w:rsidRDefault="001A01AA">
      <w:r>
        <w:tab/>
        <w:t xml:space="preserve">This is a key result. The model suggests that the rate of inter-party incidents grows like the </w:t>
      </w:r>
      <w:r>
        <w:rPr>
          <w:u w:val="single"/>
        </w:rPr>
        <w:t>square</w:t>
      </w:r>
      <w:r>
        <w:t xml:space="preserve"> of the density of parties. If there are twice as many parties, there will be </w:t>
      </w:r>
      <w:r>
        <w:rPr>
          <w:i/>
          <w:iCs/>
        </w:rPr>
        <w:t>four</w:t>
      </w:r>
      <w:r>
        <w:t xml:space="preserve"> times as many inter-party incidents. Furthermore, the inter-party avalanche incident rate should grow when the day’s avalanches are larger. These conclusions are not earth-s</w:t>
      </w:r>
      <w:r>
        <w:t>hattering, but they help to make discussion of inter-party incidents more precise.</w:t>
      </w:r>
    </w:p>
    <w:p w:rsidR="000822CC" w:rsidRDefault="000822CC"/>
    <w:p w:rsidR="000822CC" w:rsidRDefault="001A01AA">
      <w:r>
        <w:tab/>
        <w:t>There is a second question we can ask, and it has an actionable answer: “For this model, at what party-density will inter-party incidents become a meaningful fraction of a</w:t>
      </w:r>
      <w:r>
        <w:t>ll incidents?”</w:t>
      </w:r>
    </w:p>
    <w:p w:rsidR="000822CC" w:rsidRDefault="001A01AA">
      <w:r>
        <w:tab/>
      </w:r>
    </w:p>
    <w:p w:rsidR="000822CC" w:rsidRDefault="001A01AA">
      <w:r>
        <w:tab/>
        <w:t>First we need the overall incident rate: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incident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single-party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inter-party</m:t>
              </m:r>
            </m:sub>
          </m:sSub>
        </m:oMath>
      </m:oMathPara>
    </w:p>
    <w:p w:rsidR="000822CC" w:rsidRDefault="000822CC"/>
    <w:p w:rsidR="000822CC" w:rsidRDefault="001A01AA">
      <w:r>
        <w:t>Simple</w:t>
      </w:r>
      <w:ins w:id="11" w:author="Microsoft Office User" w:date="2019-10-17T08:54:00Z">
        <w:r w:rsidR="007E3257">
          <w:t xml:space="preserve"> </w:t>
        </w:r>
      </w:ins>
      <w:del w:id="12" w:author="Microsoft Office User" w:date="2019-10-17T08:54:00Z">
        <w:r w:rsidDel="007E3257">
          <w:delText>-</w:delText>
        </w:r>
      </w:del>
      <w:r>
        <w:t>enough, right? Using our results from before, this can be suggestively-arranged as</w:t>
      </w:r>
    </w:p>
    <w:p w:rsidR="000822CC" w:rsidRDefault="000822CC"/>
    <w:p w:rsidR="000822CC" w:rsidRDefault="001A01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incident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party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avalanche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party</m:t>
                  </m:r>
                </m:sub>
              </m:sSub>
            </m:e>
          </m:d>
        </m:oMath>
      </m:oMathPara>
    </w:p>
    <w:p w:rsidR="000822CC" w:rsidRDefault="000822CC"/>
    <w:p w:rsidR="000822CC" w:rsidRDefault="001A01AA">
      <w:r>
        <w:tab/>
        <w:t>This has a useful in</w:t>
      </w:r>
      <w:r>
        <w:t xml:space="preserve">terpretation for forecasters, land-use planners, and backcountry travelers: The model suggests that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avalanche</m:t>
            </m:r>
          </m:sub>
        </m:sSub>
      </m:oMath>
      <w:r>
        <w:t>approaches one, a party is as likely to be involved in an inter-party incident as it is to trigger an own avalanche, as seen in Figur</w:t>
      </w:r>
      <w:r>
        <w:t xml:space="preserve">e 1.  Indeed, as we will see shortly, every inter-party avalanche incident examined in the paper had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avalanche</m:t>
            </m:r>
          </m:sub>
        </m:sSub>
        <m:r>
          <w:rPr>
            <w:rFonts w:ascii="Cambria Math" w:hAnsi="Cambria Math"/>
          </w:rPr>
          <m:t>&gt;0.03</m:t>
        </m:r>
      </m:oMath>
      <w:r>
        <w:t xml:space="preserve">, and most were closer to 0.1 . Forecasters will note that this observation sidesteps the hard part of forecasting – determining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On a day when only D1 slides are likely, inter-party incidents are, in general, </w:t>
      </w:r>
      <w:r>
        <w:rPr>
          <w:i/>
          <w:iCs/>
        </w:rPr>
        <w:t>much</w:t>
      </w:r>
      <w:r>
        <w:t xml:space="preserve"> less likely than on days with D2.5+ avalanches.</w:t>
      </w:r>
    </w:p>
    <w:p w:rsidR="000822CC" w:rsidRDefault="000822CC"/>
    <w:p w:rsidR="000822CC" w:rsidRDefault="000822CC"/>
    <w:p w:rsidR="000822CC" w:rsidRDefault="001A01AA">
      <w:r>
        <w:t>Figure 1: Illustrative plot showing quadratic growth in inter-party incidents surpassing linear growth in single-party</w:t>
      </w:r>
      <w:r>
        <w:t xml:space="preserve"> incidents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avalanche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In this example, this occurs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r>
          <w:rPr>
            <w:rFonts w:ascii="Cambria Math" w:hAnsi="Cambria Math"/>
          </w:rPr>
          <m:t>=100</m:t>
        </m:r>
      </m:oMath>
      <w:r>
        <w:t>parties/km</w:t>
      </w:r>
      <w:r>
        <w:rPr>
          <w:vertAlign w:val="superscript"/>
        </w:rPr>
        <w:t>2</w:t>
      </w:r>
      <w:r>
        <w:t xml:space="preserve">.  The vertical axis in these plots is poorly determined, and varies </w:t>
      </w:r>
      <w:r>
        <w:rPr>
          <w:u w:val="single"/>
        </w:rPr>
        <w:t>greatly</w:t>
      </w:r>
      <w:r>
        <w:t xml:space="preserve"> from day to day – the figure is included here as a guide to intuition.</w:t>
      </w:r>
    </w:p>
    <w:p w:rsidR="000822CC" w:rsidRDefault="000822CC"/>
    <w:p w:rsidR="000822CC" w:rsidRDefault="001A01AA">
      <w:r>
        <w:t>Figure 2:  Uppe</w:t>
      </w:r>
      <w:r>
        <w:t xml:space="preserve">r panel: Approximate fraction of inter-party avalanche incidents as a function of party-density, measured in units of avalanche-area. Lower panel: Approximate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avalanche</m:t>
            </m:r>
          </m:sub>
        </m:sSub>
      </m:oMath>
      <w:r>
        <w:t>as discerned from inter-party avalanche incidents and near-misses.</w:t>
      </w:r>
    </w:p>
    <w:p w:rsidR="000822CC" w:rsidRDefault="000822CC"/>
    <w:p w:rsidR="000822CC" w:rsidRDefault="001A01AA">
      <w:pPr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iscussion:</w:t>
      </w:r>
    </w:p>
    <w:p w:rsidR="000822CC" w:rsidRDefault="000822CC">
      <w:pPr>
        <w:rPr>
          <w:b/>
          <w:bCs/>
        </w:rPr>
      </w:pPr>
    </w:p>
    <w:p w:rsidR="000822CC" w:rsidRDefault="001A01AA">
      <w:r>
        <w:t xml:space="preserve">With this model in hand, we can consider its implications for travel practices. In particular, it focuses our attention on party density and avalanche size. </w:t>
      </w:r>
    </w:p>
    <w:p w:rsidR="000822CC" w:rsidRDefault="001A01AA">
      <w:r>
        <w:tab/>
        <w:t xml:space="preserve">Terrain, access, and timing tend to focus parties into small areas. In a narrow </w:t>
      </w:r>
      <w:r>
        <w:t xml:space="preserve">couloir, two parties alone can yield a density approaching urban. On a deep storm day, arduous </w:t>
      </w:r>
      <w:proofErr w:type="spellStart"/>
      <w:r>
        <w:t>trailbreaking</w:t>
      </w:r>
      <w:proofErr w:type="spellEnd"/>
      <w:r>
        <w:t xml:space="preserve"> means that parties can pile up into a </w:t>
      </w:r>
      <w:proofErr w:type="spellStart"/>
      <w:r>
        <w:t>paceline</w:t>
      </w:r>
      <w:proofErr w:type="spellEnd"/>
      <w:r>
        <w:t xml:space="preserve"> on a single </w:t>
      </w:r>
      <w:proofErr w:type="spellStart"/>
      <w:r>
        <w:t>skintrack</w:t>
      </w:r>
      <w:proofErr w:type="spellEnd"/>
      <w:r>
        <w:t xml:space="preserve"> – when those clumped parties begin to ski, they will be close to each other. I</w:t>
      </w:r>
      <w:r>
        <w:t>n a large bowl, multiple snowmobile parties can choose to high-mark or rest in terrain with overlapping avalanche paths. On an optimal-conditions day in the big mountains, parties can queue up at constrictions on big routes – in April 2019, reportedly 16 p</w:t>
      </w:r>
      <w:r>
        <w:t>eople attempted to ski the Grand Teton on a single morning. On both small scales and large, we must not become too crowded, lest we begin to harm ourselves.</w:t>
      </w:r>
    </w:p>
    <w:p w:rsidR="000822CC" w:rsidRDefault="001A01AA">
      <w:r>
        <w:tab/>
      </w:r>
      <w:r w:rsidRPr="00375E27">
        <w:rPr>
          <w:b/>
          <w:rPrChange w:id="13" w:author="Microsoft Office User" w:date="2019-10-17T08:56:00Z">
            <w:rPr/>
          </w:rPrChange>
        </w:rPr>
        <w:t>Until we can control the weather, avalanche size is largely out of our control</w:t>
      </w:r>
      <w:ins w:id="14" w:author="Microsoft Office User" w:date="2019-10-17T08:58:00Z">
        <w:r w:rsidR="00C97B04">
          <w:rPr>
            <w:b/>
          </w:rPr>
          <w:t xml:space="preserve">, but </w:t>
        </w:r>
      </w:ins>
      <w:del w:id="15" w:author="Microsoft Office User" w:date="2019-10-17T08:58:00Z">
        <w:r w:rsidRPr="00375E27" w:rsidDel="00C97B04">
          <w:rPr>
            <w:b/>
            <w:rPrChange w:id="16" w:author="Microsoft Office User" w:date="2019-10-17T08:56:00Z">
              <w:rPr/>
            </w:rPrChange>
          </w:rPr>
          <w:delText xml:space="preserve"> </w:delText>
        </w:r>
        <w:r w:rsidRPr="00375E27" w:rsidDel="00C97B04">
          <w:rPr>
            <w:b/>
            <w:rPrChange w:id="17" w:author="Microsoft Office User" w:date="2019-10-17T08:56:00Z">
              <w:rPr/>
            </w:rPrChange>
          </w:rPr>
          <w:delText>–</w:delText>
        </w:r>
        <w:r w:rsidRPr="00375E27" w:rsidDel="00C97B04">
          <w:rPr>
            <w:b/>
            <w:rPrChange w:id="18" w:author="Microsoft Office User" w:date="2019-10-17T08:56:00Z">
              <w:rPr/>
            </w:rPrChange>
          </w:rPr>
          <w:delText xml:space="preserve"> </w:delText>
        </w:r>
      </w:del>
      <w:r w:rsidRPr="00375E27">
        <w:rPr>
          <w:b/>
          <w:rPrChange w:id="19" w:author="Microsoft Office User" w:date="2019-10-17T08:56:00Z">
            <w:rPr/>
          </w:rPrChange>
        </w:rPr>
        <w:t>as avalanche size</w:t>
      </w:r>
      <w:r w:rsidRPr="00375E27">
        <w:rPr>
          <w:b/>
          <w:rPrChange w:id="20" w:author="Microsoft Office User" w:date="2019-10-17T08:56:00Z">
            <w:rPr/>
          </w:rPrChange>
        </w:rPr>
        <w:t xml:space="preserve"> grows, we must be increasingly attentive to those above and below </w:t>
      </w:r>
      <w:commentRangeStart w:id="21"/>
      <w:r w:rsidRPr="00375E27">
        <w:rPr>
          <w:b/>
          <w:rPrChange w:id="22" w:author="Microsoft Office User" w:date="2019-10-17T08:56:00Z">
            <w:rPr/>
          </w:rPrChange>
        </w:rPr>
        <w:t>us</w:t>
      </w:r>
      <w:commentRangeEnd w:id="21"/>
      <w:r w:rsidR="00375E27">
        <w:rPr>
          <w:rStyle w:val="CommentReference"/>
          <w:rFonts w:cs="Mangal"/>
        </w:rPr>
        <w:commentReference w:id="21"/>
      </w:r>
      <w:r w:rsidRPr="00375E27">
        <w:rPr>
          <w:b/>
          <w:rPrChange w:id="23" w:author="Microsoft Office User" w:date="2019-10-17T08:56:00Z">
            <w:rPr/>
          </w:rPrChange>
        </w:rPr>
        <w:t>.</w:t>
      </w:r>
      <w:r>
        <w:t xml:space="preserve"> </w:t>
      </w:r>
      <w:r>
        <w:t>When</w:t>
      </w:r>
      <w:r>
        <w:t xml:space="preserve"> slides are sufficiently large, they can propagate to or from locations that are out of sight. At the same time, a larger slide is more-likely to find (or be triggered by) another p</w:t>
      </w:r>
      <w:r>
        <w:t xml:space="preserve">arty. </w:t>
      </w:r>
    </w:p>
    <w:p w:rsidR="000822CC" w:rsidRDefault="000822CC"/>
    <w:p w:rsidR="000822CC" w:rsidRDefault="001A01AA">
      <w:pPr>
        <w:rPr>
          <w:b/>
          <w:bCs/>
        </w:rPr>
      </w:pPr>
      <w:r>
        <w:rPr>
          <w:b/>
          <w:bCs/>
        </w:rPr>
        <w:t xml:space="preserve">Incidents: </w:t>
      </w:r>
    </w:p>
    <w:p w:rsidR="000822CC" w:rsidRDefault="001A01AA">
      <w:r>
        <w:t>The paper examines in greater detail, with extensive references, thirteen events involving inter-party incidents and near-misses in North America. The fatal incidents are enumerated in the sidebar and those events amenable to quantitati</w:t>
      </w:r>
      <w:r>
        <w:t xml:space="preserve">ve study are shown in the Table. </w:t>
      </w:r>
    </w:p>
    <w:p w:rsidR="000822CC" w:rsidRDefault="001A01AA">
      <w:r>
        <w:tab/>
        <w:t xml:space="preserve">It is interesting to look for commonalities among these incidents. As we can see from both the Table and Figure 2, the inter-party incidents occurred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party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avalanche</m:t>
            </m:r>
          </m:sub>
        </m:sSub>
        <m:r>
          <w:rPr>
            <w:rFonts w:ascii="Cambria Math" w:hAnsi="Cambria Math"/>
          </w:rPr>
          <m:t>&gt;0.03</m:t>
        </m:r>
      </m:oMath>
      <w:r>
        <w:t>, and most near 0.1, in qualitative agreeme</w:t>
      </w:r>
      <w:proofErr w:type="spellStart"/>
      <w:r>
        <w:t>nt</w:t>
      </w:r>
      <w:proofErr w:type="spellEnd"/>
      <w:r>
        <w:t xml:space="preserve"> with the model’s prediction that values approaching 1 should be significant. Furthermore, after Krause’s suggestion to include avalanche character, it became clear that all but one of the incidents involved a slab avalanche. The reason isn’t known, but </w:t>
      </w:r>
      <w:r>
        <w:t>it is a clear signal in the small sample of incidents.</w:t>
      </w:r>
    </w:p>
    <w:p w:rsidR="000822CC" w:rsidRDefault="000822CC">
      <w:pPr>
        <w:rPr>
          <w:b/>
          <w:bCs/>
        </w:rPr>
      </w:pPr>
    </w:p>
    <w:p w:rsidR="000822CC" w:rsidRDefault="001A01AA">
      <w:pPr>
        <w:rPr>
          <w:b/>
          <w:bCs/>
        </w:rPr>
      </w:pPr>
      <w:r>
        <w:rPr>
          <w:b/>
          <w:bCs/>
        </w:rPr>
        <w:t>Fatal Inter-Party Incidents: (sidebar)</w:t>
      </w:r>
    </w:p>
    <w:p w:rsidR="000822CC" w:rsidRDefault="000822CC"/>
    <w:p w:rsidR="000822CC" w:rsidRDefault="001A01AA">
      <w:r>
        <w:t xml:space="preserve">Lizard Range (2001): A party of skiers in poor visibility ski-cut the top of a drainage. The resulting slide ran out of sight around a corner; the party opted </w:t>
      </w:r>
      <w:r>
        <w:t>not to ski the route. The slide struck a party of thirteen. Two fatalities.</w:t>
      </w:r>
    </w:p>
    <w:p w:rsidR="000822CC" w:rsidRDefault="001A01AA">
      <w:r>
        <w:t>Empress Lake (2003): A snowmobiling party jumped a cornice onto a slope, disabling a machine mid-slope. A second party crossed above, triggering a slab. One fatality.</w:t>
      </w:r>
    </w:p>
    <w:p w:rsidR="000822CC" w:rsidRDefault="001A01AA">
      <w:r>
        <w:t>Boulder/Turbo</w:t>
      </w:r>
      <w:r>
        <w:t xml:space="preserve"> Mountain (2010): A snowmobile festival of roughly two hundred people was struck by a D3 slide triggered by a high-marking participant. Forty were buried. Two fatalities.</w:t>
      </w:r>
    </w:p>
    <w:p w:rsidR="000822CC" w:rsidRDefault="001A01AA">
      <w:r>
        <w:t>Eagle Pass (2010):  A party of snowmobilers triggered a D4 slide above a party of ten</w:t>
      </w:r>
      <w:r>
        <w:t>. One fatality.</w:t>
      </w:r>
    </w:p>
    <w:p w:rsidR="000822CC" w:rsidRDefault="001A01AA">
      <w:r>
        <w:t>Kendall Peak (2015 – possible): A solo skier disappeared on a stormy day, recovered six months later. Injuries were consistent with avalanche. Investigation found that two parties had triggered slides uphill of the burial location on the di</w:t>
      </w:r>
      <w:r>
        <w:t xml:space="preserve">sappearance-day. The cause of the accident remains uncertain. </w:t>
      </w:r>
    </w:p>
    <w:p w:rsidR="000822CC" w:rsidRDefault="001A01AA">
      <w:r>
        <w:t>Temptation Path (2019): A party of snowboarders triggered a slab in constrained permanently-closed terrain adjoining a ski resort. The slide crossed a popular trail, and the party beacon-search</w:t>
      </w:r>
      <w:r>
        <w:t>ed the debris. A beacon-less solo skier was discovered by probe-line the following day. One fatality.</w:t>
      </w:r>
    </w:p>
    <w:p w:rsidR="000822CC" w:rsidRDefault="000822CC"/>
    <w:p w:rsidR="000822CC" w:rsidRDefault="001A01AA">
      <w:pPr>
        <w:rPr>
          <w:b/>
          <w:bCs/>
        </w:rPr>
      </w:pPr>
      <w:r>
        <w:rPr>
          <w:b/>
          <w:bCs/>
        </w:rPr>
        <w:t>Mitigation:</w:t>
      </w:r>
    </w:p>
    <w:p w:rsidR="000822CC" w:rsidRDefault="001A01AA">
      <w:pPr>
        <w:rPr>
          <w:b/>
          <w:bCs/>
        </w:rPr>
      </w:pPr>
      <w:r>
        <w:rPr>
          <w:b/>
          <w:bCs/>
        </w:rPr>
        <w:t xml:space="preserve">Conclusion: </w:t>
      </w:r>
    </w:p>
    <w:p w:rsidR="000822CC" w:rsidRDefault="000822CC"/>
    <w:p w:rsidR="000822CC" w:rsidRDefault="001A01AA">
      <w:r>
        <w:t xml:space="preserve">If this subject has caught your interest, please check out the full paper. You can find it on the </w:t>
      </w:r>
      <w:proofErr w:type="spellStart"/>
      <w:r>
        <w:t>arXiv</w:t>
      </w:r>
      <w:proofErr w:type="spellEnd"/>
      <w:r>
        <w:t xml:space="preserve"> at XXXRC or at </w:t>
      </w:r>
      <w:hyperlink r:id="rId5">
        <w:r>
          <w:rPr>
            <w:rStyle w:val="InternetLink"/>
          </w:rPr>
          <w:t>www.kendallpeak.org</w:t>
        </w:r>
      </w:hyperlink>
      <w:r>
        <w:t xml:space="preserve">. </w:t>
      </w:r>
    </w:p>
    <w:p w:rsidR="000822CC" w:rsidRDefault="000822CC"/>
    <w:p w:rsidR="000822CC" w:rsidRDefault="001A01AA">
      <w:pPr>
        <w:rPr>
          <w:b/>
          <w:bCs/>
        </w:rPr>
      </w:pPr>
      <w:r>
        <w:rPr>
          <w:b/>
          <w:bCs/>
        </w:rPr>
        <w:t>Acknowledgements:</w:t>
      </w:r>
    </w:p>
    <w:p w:rsidR="000822CC" w:rsidRDefault="000822CC">
      <w:pPr>
        <w:rPr>
          <w:b/>
          <w:bCs/>
        </w:rPr>
      </w:pPr>
    </w:p>
    <w:p w:rsidR="000822CC" w:rsidRDefault="001A01AA">
      <w:r>
        <w:t xml:space="preserve">Thank you to Susan </w:t>
      </w:r>
      <w:proofErr w:type="spellStart"/>
      <w:r>
        <w:t>Ashlock</w:t>
      </w:r>
      <w:proofErr w:type="spellEnd"/>
      <w:r>
        <w:t xml:space="preserve"> for her support for and tolerance of this project; Peg </w:t>
      </w:r>
      <w:proofErr w:type="spellStart"/>
      <w:r>
        <w:t>Achterman</w:t>
      </w:r>
      <w:proofErr w:type="spellEnd"/>
      <w:r>
        <w:t xml:space="preserve"> for bringing this work back to life; Bruce Jamieson for suggesting the Lizard Range</w:t>
      </w:r>
      <w:r>
        <w:t xml:space="preserve"> and Empress Lake incidents; Doug Krause for directing attention to inter-party avalanche problem-type; Jason </w:t>
      </w:r>
      <w:proofErr w:type="spellStart"/>
      <w:r>
        <w:t>Alferness</w:t>
      </w:r>
      <w:proofErr w:type="spellEnd"/>
      <w:r>
        <w:t xml:space="preserve">, Dallas Glass, B.J., D.K., and Mark </w:t>
      </w:r>
      <w:proofErr w:type="spellStart"/>
      <w:r>
        <w:t>Vesely</w:t>
      </w:r>
      <w:proofErr w:type="spellEnd"/>
      <w:r>
        <w:t xml:space="preserve"> for assistance with references; Lynne Wolfe for placing this work where it can be seen; and f</w:t>
      </w:r>
      <w:r>
        <w:t>inally, the avalanche/search-and-rescue organizations who have not only saved or recovered so many, but also generated the documentation needed to help us prevent incidents in the future.</w:t>
      </w:r>
    </w:p>
    <w:p w:rsidR="000822CC" w:rsidRDefault="001A01AA">
      <w:r>
        <w:t xml:space="preserve">This nights-and-weekends work was indirectly supported by CENPA and </w:t>
      </w:r>
      <w:r>
        <w:t>the National Science Foundation (PHY-1607391).</w:t>
      </w:r>
    </w:p>
    <w:p w:rsidR="000822CC" w:rsidRDefault="000822CC"/>
    <w:p w:rsidR="000822CC" w:rsidRDefault="000822CC"/>
    <w:p w:rsidR="000822CC" w:rsidRDefault="000822CC"/>
    <w:p w:rsidR="000822CC" w:rsidRDefault="000822CC"/>
    <w:p w:rsidR="000822CC" w:rsidRDefault="000822CC"/>
    <w:p w:rsidR="000822CC" w:rsidRDefault="001A01AA">
      <w:r>
        <w:t>Charlie Hagedorn is a physicist and backcountry skier from Seattle, WA. He wants you think about parties above you and below you this winter.</w:t>
      </w:r>
    </w:p>
    <w:p w:rsidR="000822CC" w:rsidRDefault="000822CC"/>
    <w:p w:rsidR="000822CC" w:rsidRDefault="001A01AA">
      <w:r>
        <w:t>///</w:t>
      </w:r>
    </w:p>
    <w:p w:rsidR="000822CC" w:rsidRDefault="001A01AA">
      <w:r>
        <w:t>What do I want from the reader? I want them to read my pa</w:t>
      </w:r>
      <w:r>
        <w:t>per. I want them to think about other people.  I want them to know that the risk grows with avalanche size, and that the risk is quadratic in the party-density.</w:t>
      </w:r>
    </w:p>
    <w:sectPr w:rsidR="000822C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crosoft Office User" w:date="2019-10-17T08:53:00Z" w:initials="Office">
    <w:p w:rsidR="007E3257" w:rsidRDefault="007E3257">
      <w:pPr>
        <w:pStyle w:val="CommentText"/>
      </w:pPr>
      <w:r>
        <w:rPr>
          <w:rStyle w:val="CommentReference"/>
        </w:rPr>
        <w:annotationRef/>
      </w:r>
    </w:p>
  </w:comment>
  <w:comment w:id="21" w:author="Microsoft Office User" w:date="2019-10-17T08:56:00Z" w:initials="Office">
    <w:p w:rsidR="00375E27" w:rsidRDefault="00375E27">
      <w:pPr>
        <w:pStyle w:val="CommentText"/>
      </w:pPr>
      <w:r>
        <w:rPr>
          <w:rStyle w:val="CommentReference"/>
        </w:rPr>
        <w:annotationRef/>
      </w:r>
      <w:r>
        <w:t>Pull quote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trackRevisions/>
  <w:defaultTabStop w:val="480"/>
  <w:characterSpacingControl w:val="doNotCompress"/>
  <w:compat>
    <w:compatSetting w:name="compatibilityMode" w:uri="http://schemas.microsoft.com/office/word" w:val="12"/>
  </w:compat>
  <w:rsids>
    <w:rsidRoot w:val="000822CC"/>
    <w:rsid w:val="000822CC"/>
    <w:rsid w:val="001A01AA"/>
    <w:rsid w:val="00375E27"/>
    <w:rsid w:val="007A04F7"/>
    <w:rsid w:val="007C3F49"/>
    <w:rsid w:val="007E3257"/>
    <w:rsid w:val="00C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22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F49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F49"/>
    <w:rPr>
      <w:rFonts w:ascii="Times New Roman" w:hAnsi="Times New Roman" w:cs="Mangal"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32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257"/>
    <w:rPr>
      <w:rFonts w:cs="Mangal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257"/>
    <w:rPr>
      <w:rFonts w:cs="Mangal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257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257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hyperlink" Target="http://www.kendallpeak.org/" TargetMode="Externa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1385</Words>
  <Characters>7897</Characters>
  <Application>Microsoft Macintosh Word</Application>
  <DocSecurity>0</DocSecurity>
  <Lines>65</Lines>
  <Paragraphs>18</Paragraphs>
  <ScaleCrop>false</ScaleCrop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2019-10-17T14:52:00Z</dcterms:created>
  <dcterms:modified xsi:type="dcterms:W3CDTF">2019-10-17T14:59:00Z</dcterms:modified>
  <dc:language>en-US</dc:language>
</cp:coreProperties>
</file>